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5F53B" w14:textId="77777777" w:rsidR="0057456F" w:rsidRPr="0057456F" w:rsidRDefault="0057456F" w:rsidP="0057456F">
      <w:pPr>
        <w:spacing w:line="360" w:lineRule="auto"/>
        <w:rPr>
          <w:rStyle w:val="a3"/>
          <w:rFonts w:ascii="微软雅黑" w:eastAsia="微软雅黑" w:hAnsi="微软雅黑" w:hint="eastAsia"/>
          <w:color w:val="4D4D4D"/>
          <w:sz w:val="32"/>
          <w:szCs w:val="32"/>
          <w:shd w:val="clear" w:color="auto" w:fill="FFFFFF"/>
        </w:rPr>
      </w:pPr>
      <w:r w:rsidRPr="0057456F">
        <w:rPr>
          <w:rStyle w:val="a3"/>
          <w:rFonts w:ascii="微软雅黑" w:eastAsia="微软雅黑" w:hAnsi="微软雅黑" w:hint="eastAsia"/>
          <w:color w:val="4D4D4D"/>
          <w:sz w:val="32"/>
          <w:szCs w:val="32"/>
          <w:shd w:val="clear" w:color="auto" w:fill="FFFFFF"/>
        </w:rPr>
        <w:t>Servlet生命周期和工作原理</w:t>
      </w:r>
    </w:p>
    <w:p w14:paraId="161D9B1F" w14:textId="77777777" w:rsidR="0057456F" w:rsidRDefault="0057456F" w:rsidP="0057456F">
      <w:pPr>
        <w:spacing w:line="360" w:lineRule="auto"/>
        <w:rPr>
          <w:rFonts w:hint="eastAsia"/>
        </w:rPr>
      </w:pPr>
      <w:r w:rsidRPr="0057456F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Servlet生命周期分为三个阶段：</w:t>
      </w:r>
      <w:r>
        <w:rPr>
          <w:rFonts w:hint="eastAsia"/>
        </w:rPr>
        <w:t xml:space="preserve"> </w:t>
      </w:r>
    </w:p>
    <w:p w14:paraId="08D4C111" w14:textId="77777777" w:rsidR="0057456F" w:rsidRDefault="0057456F" w:rsidP="0057456F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：初始化阶段，调用</w:t>
      </w:r>
      <w:r>
        <w:rPr>
          <w:rFonts w:hint="eastAsia"/>
        </w:rPr>
        <w:t>init()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64FF639E" w14:textId="77777777" w:rsidR="0057456F" w:rsidRDefault="0057456F" w:rsidP="0057456F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：响应客户请求阶段，调用</w:t>
      </w:r>
      <w:r>
        <w:rPr>
          <w:rFonts w:hint="eastAsia"/>
        </w:rPr>
        <w:t>service()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49D9850" w14:textId="77777777" w:rsidR="00BE337A" w:rsidRDefault="0057456F" w:rsidP="0057456F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：终止阶段，调用</w:t>
      </w:r>
      <w:r>
        <w:rPr>
          <w:rFonts w:hint="eastAsia"/>
        </w:rPr>
        <w:t>destory()</w:t>
      </w:r>
      <w:r>
        <w:rPr>
          <w:rFonts w:hint="eastAsia"/>
        </w:rPr>
        <w:t>方法</w:t>
      </w:r>
    </w:p>
    <w:p w14:paraId="1CE90ED4" w14:textId="77777777" w:rsidR="0057456F" w:rsidRDefault="0057456F" w:rsidP="0057456F">
      <w:pPr>
        <w:spacing w:line="360" w:lineRule="auto"/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工作原理</w:t>
      </w:r>
    </w:p>
    <w:p w14:paraId="33EAA5B8" w14:textId="77777777" w:rsidR="0057456F" w:rsidRDefault="0057456F" w:rsidP="0057456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先解释</w:t>
      </w:r>
      <w:r>
        <w:rPr>
          <w:rFonts w:hint="eastAsia"/>
        </w:rPr>
        <w:t>Servlet</w:t>
      </w:r>
      <w:r>
        <w:rPr>
          <w:rFonts w:hint="eastAsia"/>
        </w:rPr>
        <w:t>接收和响应客户请求的过程，首先客户发送个请求，</w:t>
      </w:r>
      <w:r>
        <w:rPr>
          <w:rFonts w:hint="eastAsia"/>
        </w:rPr>
        <w:t>Servlet</w:t>
      </w:r>
      <w:r>
        <w:rPr>
          <w:rFonts w:hint="eastAsia"/>
        </w:rPr>
        <w:t>容器会创建特定于这个请求的</w:t>
      </w:r>
      <w:r>
        <w:rPr>
          <w:rFonts w:hint="eastAsia"/>
        </w:rPr>
        <w:t>ServletRequest</w:t>
      </w:r>
      <w:r>
        <w:rPr>
          <w:rFonts w:hint="eastAsia"/>
        </w:rPr>
        <w:t>对象和</w:t>
      </w:r>
      <w:r>
        <w:rPr>
          <w:rFonts w:hint="eastAsia"/>
        </w:rPr>
        <w:t>ServletResponse</w:t>
      </w:r>
      <w:r>
        <w:rPr>
          <w:rFonts w:hint="eastAsia"/>
        </w:rPr>
        <w:t>对象，然后调用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service()</w:t>
      </w:r>
      <w:r>
        <w:rPr>
          <w:rFonts w:hint="eastAsia"/>
        </w:rPr>
        <w:t>方法。</w:t>
      </w:r>
      <w:r>
        <w:rPr>
          <w:rFonts w:hint="eastAsia"/>
        </w:rPr>
        <w:t>Service()</w:t>
      </w:r>
      <w:r>
        <w:rPr>
          <w:rFonts w:hint="eastAsia"/>
        </w:rPr>
        <w:t>方法从</w:t>
      </w:r>
      <w:r>
        <w:rPr>
          <w:rFonts w:hint="eastAsia"/>
        </w:rPr>
        <w:t>ServletRequest</w:t>
      </w:r>
      <w:r>
        <w:rPr>
          <w:rFonts w:hint="eastAsia"/>
        </w:rPr>
        <w:t>对象获得客户请求信息，处理该请求，然后通过</w:t>
      </w:r>
      <w:r>
        <w:rPr>
          <w:rFonts w:hint="eastAsia"/>
        </w:rPr>
        <w:t>ServletResponse</w:t>
      </w:r>
      <w:r>
        <w:rPr>
          <w:rFonts w:hint="eastAsia"/>
        </w:rPr>
        <w:t>对象向客户返回响应信息</w:t>
      </w:r>
    </w:p>
    <w:p w14:paraId="4BE4615B" w14:textId="77777777" w:rsidR="0057456F" w:rsidRDefault="0057456F" w:rsidP="0057456F">
      <w:pPr>
        <w:spacing w:line="360" w:lineRule="auto"/>
        <w:rPr>
          <w:rStyle w:val="a3"/>
          <w:rFonts w:ascii="微软雅黑" w:eastAsia="微软雅黑" w:hAnsi="微软雅黑" w:hint="eastAsia"/>
          <w:color w:val="4D4D4D"/>
          <w:sz w:val="32"/>
          <w:szCs w:val="32"/>
          <w:shd w:val="clear" w:color="auto" w:fill="FFFFFF"/>
        </w:rPr>
      </w:pPr>
      <w:r w:rsidRPr="0057456F">
        <w:rPr>
          <w:rStyle w:val="a3"/>
          <w:rFonts w:ascii="微软雅黑" w:eastAsia="微软雅黑" w:hAnsi="微软雅黑" w:hint="eastAsia"/>
          <w:color w:val="4D4D4D"/>
          <w:sz w:val="32"/>
          <w:szCs w:val="32"/>
          <w:shd w:val="clear" w:color="auto" w:fill="FFFFFF"/>
        </w:rPr>
        <w:t>GC详解</w:t>
      </w:r>
    </w:p>
    <w:p w14:paraId="1377ADEA" w14:textId="77777777" w:rsidR="0057456F" w:rsidRPr="00475BF1" w:rsidRDefault="0057456F" w:rsidP="0057456F">
      <w:pPr>
        <w:spacing w:line="360" w:lineRule="auto"/>
        <w:rPr>
          <w:rFonts w:hint="eastAsia"/>
        </w:rPr>
      </w:pPr>
      <w:r w:rsidRPr="00475BF1">
        <w:rPr>
          <w:rFonts w:hint="eastAsia"/>
        </w:rPr>
        <w:t>GC</w:t>
      </w:r>
      <w:r w:rsidRPr="00475BF1">
        <w:rPr>
          <w:rFonts w:hint="eastAsia"/>
        </w:rPr>
        <w:t>，即就是</w:t>
      </w:r>
      <w:r w:rsidRPr="00475BF1">
        <w:rPr>
          <w:rFonts w:hint="eastAsia"/>
        </w:rPr>
        <w:t>Java</w:t>
      </w:r>
      <w:r w:rsidRPr="00475BF1">
        <w:rPr>
          <w:rFonts w:hint="eastAsia"/>
        </w:rPr>
        <w:t>垃圾回收机制。目前主流的</w:t>
      </w:r>
      <w:r w:rsidRPr="00475BF1">
        <w:rPr>
          <w:rFonts w:hint="eastAsia"/>
        </w:rPr>
        <w:t>JVM</w:t>
      </w:r>
      <w:r w:rsidRPr="00475BF1">
        <w:rPr>
          <w:rFonts w:hint="eastAsia"/>
        </w:rPr>
        <w:t>（</w:t>
      </w:r>
      <w:r w:rsidRPr="00475BF1">
        <w:rPr>
          <w:rFonts w:hint="eastAsia"/>
        </w:rPr>
        <w:t>HotSpot</w:t>
      </w:r>
      <w:r w:rsidRPr="00475BF1">
        <w:rPr>
          <w:rFonts w:hint="eastAsia"/>
        </w:rPr>
        <w:t>）采用的是分代收集算法。与</w:t>
      </w:r>
      <w:r w:rsidRPr="00475BF1">
        <w:rPr>
          <w:rFonts w:hint="eastAsia"/>
        </w:rPr>
        <w:t>C++</w:t>
      </w:r>
      <w:r w:rsidRPr="00475BF1">
        <w:rPr>
          <w:rFonts w:hint="eastAsia"/>
        </w:rPr>
        <w:t>不同的是，</w:t>
      </w:r>
      <w:r w:rsidRPr="00475BF1">
        <w:rPr>
          <w:rFonts w:hint="eastAsia"/>
        </w:rPr>
        <w:t>Java</w:t>
      </w:r>
      <w:r w:rsidRPr="00475BF1">
        <w:rPr>
          <w:rFonts w:hint="eastAsia"/>
        </w:rPr>
        <w:t>采用的是类似于树形结构的</w:t>
      </w:r>
      <w:r w:rsidRPr="00475BF1">
        <w:rPr>
          <w:rFonts w:hint="eastAsia"/>
          <w:b/>
          <w:bCs/>
        </w:rPr>
        <w:t>可达性分析法</w:t>
      </w:r>
      <w:r w:rsidRPr="00475BF1">
        <w:rPr>
          <w:rFonts w:hint="eastAsia"/>
        </w:rPr>
        <w:t>来判断对象是否还存在引用。即：从</w:t>
      </w:r>
      <w:r w:rsidRPr="00475BF1">
        <w:rPr>
          <w:rFonts w:hint="eastAsia"/>
        </w:rPr>
        <w:t>gcroot</w:t>
      </w:r>
      <w:r w:rsidRPr="00475BF1">
        <w:rPr>
          <w:rFonts w:hint="eastAsia"/>
        </w:rPr>
        <w:t>开始，把所有可以搜索得到的对象标记为存活对象。</w:t>
      </w:r>
    </w:p>
    <w:p w14:paraId="715792EA" w14:textId="77777777" w:rsidR="00B36081" w:rsidRDefault="00B36081" w:rsidP="0057456F">
      <w:pPr>
        <w:spacing w:line="360" w:lineRule="auto"/>
        <w:rPr>
          <w:rFonts w:hint="eastAsia"/>
          <w:bCs/>
        </w:rPr>
      </w:pPr>
      <w:r w:rsidRPr="00475BF1">
        <w:rPr>
          <w:rFonts w:hint="eastAsia"/>
          <w:bCs/>
        </w:rPr>
        <w:t>GC</w:t>
      </w:r>
      <w:r w:rsidRPr="00475BF1">
        <w:rPr>
          <w:rFonts w:hint="eastAsia"/>
          <w:bCs/>
        </w:rPr>
        <w:t>机制</w:t>
      </w:r>
      <w:r w:rsidRPr="00475BF1">
        <w:rPr>
          <w:rFonts w:hint="eastAsia"/>
          <w:bCs/>
        </w:rPr>
        <w:t xml:space="preserve">  </w:t>
      </w:r>
    </w:p>
    <w:p w14:paraId="47AC21F4" w14:textId="77777777" w:rsidR="00B36081" w:rsidRDefault="00B36081" w:rsidP="0057456F">
      <w:pPr>
        <w:spacing w:line="360" w:lineRule="auto"/>
        <w:rPr>
          <w:rFonts w:hint="eastAsia"/>
          <w:bCs/>
        </w:rPr>
      </w:pPr>
      <w:r w:rsidRPr="00475BF1">
        <w:rPr>
          <w:rFonts w:hint="eastAsia"/>
          <w:bCs/>
        </w:rPr>
        <w:t>要准确理解</w:t>
      </w:r>
      <w:r w:rsidRPr="00475BF1">
        <w:rPr>
          <w:rFonts w:hint="eastAsia"/>
          <w:bCs/>
        </w:rPr>
        <w:t>Java</w:t>
      </w:r>
      <w:r w:rsidRPr="00475BF1">
        <w:rPr>
          <w:rFonts w:hint="eastAsia"/>
          <w:bCs/>
        </w:rPr>
        <w:t>的垃圾回收机制，就要从：“什么时候”，“对什么东西”，“做了什么”三个方面来具体分析。</w:t>
      </w:r>
      <w:r w:rsidRPr="00475BF1">
        <w:rPr>
          <w:rFonts w:hint="eastAsia"/>
          <w:bCs/>
        </w:rPr>
        <w:t xml:space="preserve">  </w:t>
      </w:r>
    </w:p>
    <w:p w14:paraId="319F6CBA" w14:textId="77777777" w:rsidR="00B36081" w:rsidRPr="00B36081" w:rsidRDefault="00B36081" w:rsidP="0057456F">
      <w:pPr>
        <w:spacing w:line="360" w:lineRule="auto"/>
        <w:rPr>
          <w:rFonts w:hint="eastAsia"/>
          <w:bCs/>
          <w:sz w:val="18"/>
          <w:szCs w:val="18"/>
        </w:rPr>
      </w:pPr>
      <w:r w:rsidRPr="00475BF1">
        <w:rPr>
          <w:rFonts w:hint="eastAsia"/>
          <w:bCs/>
          <w:sz w:val="18"/>
          <w:szCs w:val="18"/>
        </w:rPr>
        <w:t>第一：“什么时候”即就是</w:t>
      </w:r>
      <w:r w:rsidRPr="00475BF1">
        <w:rPr>
          <w:rFonts w:hint="eastAsia"/>
          <w:bCs/>
          <w:sz w:val="18"/>
          <w:szCs w:val="18"/>
        </w:rPr>
        <w:t>GC</w:t>
      </w:r>
      <w:r w:rsidRPr="00475BF1">
        <w:rPr>
          <w:rFonts w:hint="eastAsia"/>
          <w:bCs/>
          <w:sz w:val="18"/>
          <w:szCs w:val="18"/>
        </w:rPr>
        <w:t>触发的条件。</w:t>
      </w:r>
      <w:r w:rsidRPr="00475BF1">
        <w:rPr>
          <w:rFonts w:hint="eastAsia"/>
          <w:bCs/>
          <w:sz w:val="18"/>
          <w:szCs w:val="18"/>
        </w:rPr>
        <w:t>GC</w:t>
      </w:r>
      <w:r w:rsidRPr="00475BF1">
        <w:rPr>
          <w:rFonts w:hint="eastAsia"/>
          <w:bCs/>
          <w:sz w:val="18"/>
          <w:szCs w:val="18"/>
        </w:rPr>
        <w:t>触发的条件有两种。（</w:t>
      </w:r>
      <w:r w:rsidRPr="00475BF1">
        <w:rPr>
          <w:rFonts w:hint="eastAsia"/>
          <w:bCs/>
          <w:sz w:val="18"/>
          <w:szCs w:val="18"/>
        </w:rPr>
        <w:t>1</w:t>
      </w:r>
      <w:r w:rsidRPr="00475BF1">
        <w:rPr>
          <w:rFonts w:hint="eastAsia"/>
          <w:bCs/>
          <w:sz w:val="18"/>
          <w:szCs w:val="18"/>
        </w:rPr>
        <w:t>）程序调用</w:t>
      </w:r>
      <w:r w:rsidRPr="00475BF1">
        <w:rPr>
          <w:rFonts w:hint="eastAsia"/>
          <w:bCs/>
          <w:sz w:val="18"/>
          <w:szCs w:val="18"/>
        </w:rPr>
        <w:t>System.gc</w:t>
      </w:r>
      <w:r w:rsidRPr="00475BF1">
        <w:rPr>
          <w:rFonts w:hint="eastAsia"/>
          <w:bCs/>
          <w:sz w:val="18"/>
          <w:szCs w:val="18"/>
        </w:rPr>
        <w:t>时可以触发</w:t>
      </w:r>
      <w:r w:rsidRPr="00475BF1">
        <w:rPr>
          <w:rFonts w:hint="eastAsia"/>
          <w:bCs/>
          <w:sz w:val="18"/>
          <w:szCs w:val="18"/>
        </w:rPr>
        <w:t>(</w:t>
      </w:r>
      <w:r w:rsidRPr="00475BF1">
        <w:rPr>
          <w:rFonts w:hint="eastAsia"/>
          <w:bCs/>
          <w:sz w:val="18"/>
          <w:szCs w:val="18"/>
        </w:rPr>
        <w:t>会建议</w:t>
      </w:r>
      <w:r w:rsidRPr="00475BF1">
        <w:rPr>
          <w:rFonts w:hint="eastAsia"/>
          <w:bCs/>
          <w:sz w:val="18"/>
          <w:szCs w:val="18"/>
        </w:rPr>
        <w:t>JVM</w:t>
      </w:r>
      <w:r w:rsidRPr="00475BF1">
        <w:rPr>
          <w:rFonts w:hint="eastAsia"/>
          <w:bCs/>
          <w:sz w:val="18"/>
          <w:szCs w:val="18"/>
        </w:rPr>
        <w:t>进行垃圾回收，不代表一定会进行</w:t>
      </w:r>
      <w:r w:rsidRPr="00475BF1">
        <w:rPr>
          <w:rFonts w:hint="eastAsia"/>
          <w:bCs/>
          <w:sz w:val="18"/>
          <w:szCs w:val="18"/>
        </w:rPr>
        <w:t>GC)</w:t>
      </w:r>
      <w:r w:rsidRPr="00475BF1">
        <w:rPr>
          <w:rFonts w:hint="eastAsia"/>
          <w:bCs/>
          <w:sz w:val="18"/>
          <w:szCs w:val="18"/>
        </w:rPr>
        <w:t>；（</w:t>
      </w:r>
      <w:r w:rsidRPr="00475BF1">
        <w:rPr>
          <w:rFonts w:hint="eastAsia"/>
          <w:bCs/>
          <w:sz w:val="18"/>
          <w:szCs w:val="18"/>
        </w:rPr>
        <w:t>2</w:t>
      </w:r>
      <w:r w:rsidRPr="00475BF1">
        <w:rPr>
          <w:rFonts w:hint="eastAsia"/>
          <w:bCs/>
          <w:sz w:val="18"/>
          <w:szCs w:val="18"/>
        </w:rPr>
        <w:t>）系统自身来决定</w:t>
      </w:r>
      <w:r w:rsidRPr="00475BF1">
        <w:rPr>
          <w:rFonts w:hint="eastAsia"/>
          <w:bCs/>
          <w:sz w:val="18"/>
          <w:szCs w:val="18"/>
        </w:rPr>
        <w:t>GC</w:t>
      </w:r>
      <w:r w:rsidRPr="00475BF1">
        <w:rPr>
          <w:rFonts w:hint="eastAsia"/>
          <w:bCs/>
          <w:sz w:val="18"/>
          <w:szCs w:val="18"/>
        </w:rPr>
        <w:t>触发的时机。</w:t>
      </w:r>
      <w:r w:rsidRPr="00475BF1">
        <w:rPr>
          <w:rFonts w:hint="eastAsia"/>
          <w:bCs/>
          <w:sz w:val="18"/>
          <w:szCs w:val="18"/>
        </w:rPr>
        <w:t xml:space="preserve">  </w:t>
      </w:r>
      <w:r w:rsidRPr="00475BF1">
        <w:rPr>
          <w:rFonts w:hint="eastAsia"/>
          <w:bCs/>
          <w:sz w:val="18"/>
          <w:szCs w:val="18"/>
        </w:rPr>
        <w:t>系统判断</w:t>
      </w:r>
      <w:r w:rsidRPr="00475BF1">
        <w:rPr>
          <w:rFonts w:hint="eastAsia"/>
          <w:bCs/>
          <w:sz w:val="18"/>
          <w:szCs w:val="18"/>
        </w:rPr>
        <w:t>GC</w:t>
      </w:r>
      <w:r w:rsidRPr="00475BF1">
        <w:rPr>
          <w:rFonts w:hint="eastAsia"/>
          <w:bCs/>
          <w:sz w:val="18"/>
          <w:szCs w:val="18"/>
        </w:rPr>
        <w:t>触发的依据：根据</w:t>
      </w:r>
      <w:r w:rsidRPr="00475BF1">
        <w:rPr>
          <w:rFonts w:hint="eastAsia"/>
          <w:bCs/>
          <w:sz w:val="18"/>
          <w:szCs w:val="18"/>
        </w:rPr>
        <w:t>Eden</w:t>
      </w:r>
      <w:r w:rsidRPr="00475BF1">
        <w:rPr>
          <w:rFonts w:hint="eastAsia"/>
          <w:bCs/>
          <w:sz w:val="18"/>
          <w:szCs w:val="18"/>
        </w:rPr>
        <w:t>区和</w:t>
      </w:r>
      <w:r w:rsidRPr="00475BF1">
        <w:rPr>
          <w:rFonts w:hint="eastAsia"/>
          <w:bCs/>
          <w:sz w:val="18"/>
          <w:szCs w:val="18"/>
        </w:rPr>
        <w:t>From Space</w:t>
      </w:r>
      <w:r w:rsidRPr="00475BF1">
        <w:rPr>
          <w:rFonts w:hint="eastAsia"/>
          <w:bCs/>
          <w:sz w:val="18"/>
          <w:szCs w:val="18"/>
        </w:rPr>
        <w:t>区的内存大小来决定。当内存大小不足时，则会启动</w:t>
      </w:r>
      <w:r w:rsidRPr="00475BF1">
        <w:rPr>
          <w:rFonts w:hint="eastAsia"/>
          <w:bCs/>
          <w:sz w:val="18"/>
          <w:szCs w:val="18"/>
        </w:rPr>
        <w:t>GC</w:t>
      </w:r>
      <w:r w:rsidRPr="00475BF1">
        <w:rPr>
          <w:rFonts w:hint="eastAsia"/>
          <w:bCs/>
          <w:sz w:val="18"/>
          <w:szCs w:val="18"/>
        </w:rPr>
        <w:t>线程并停止应用线程。</w:t>
      </w:r>
      <w:r w:rsidRPr="00475BF1">
        <w:rPr>
          <w:rFonts w:hint="eastAsia"/>
          <w:bCs/>
          <w:sz w:val="18"/>
          <w:szCs w:val="18"/>
        </w:rPr>
        <w:t xml:space="preserve">  </w:t>
      </w:r>
    </w:p>
    <w:p w14:paraId="4C1AE24D" w14:textId="77777777" w:rsidR="00B36081" w:rsidRPr="00B36081" w:rsidRDefault="00B36081" w:rsidP="0057456F">
      <w:pPr>
        <w:spacing w:line="360" w:lineRule="auto"/>
        <w:rPr>
          <w:rFonts w:hint="eastAsia"/>
          <w:bCs/>
          <w:sz w:val="18"/>
          <w:szCs w:val="18"/>
        </w:rPr>
      </w:pPr>
      <w:r w:rsidRPr="00475BF1">
        <w:rPr>
          <w:rFonts w:hint="eastAsia"/>
          <w:bCs/>
          <w:sz w:val="18"/>
          <w:szCs w:val="18"/>
        </w:rPr>
        <w:t>第二：“对什么东西”笼统的认为是</w:t>
      </w:r>
      <w:r w:rsidRPr="00475BF1">
        <w:rPr>
          <w:rFonts w:hint="eastAsia"/>
          <w:bCs/>
          <w:sz w:val="18"/>
          <w:szCs w:val="18"/>
        </w:rPr>
        <w:t>Java</w:t>
      </w:r>
      <w:r w:rsidRPr="00475BF1">
        <w:rPr>
          <w:rFonts w:hint="eastAsia"/>
          <w:bCs/>
          <w:sz w:val="18"/>
          <w:szCs w:val="18"/>
        </w:rPr>
        <w:t>对象并没有错。但是准确来讲，</w:t>
      </w:r>
      <w:r w:rsidRPr="00475BF1">
        <w:rPr>
          <w:rFonts w:hint="eastAsia"/>
          <w:bCs/>
          <w:sz w:val="18"/>
          <w:szCs w:val="18"/>
        </w:rPr>
        <w:t>GC</w:t>
      </w:r>
      <w:r w:rsidRPr="00475BF1">
        <w:rPr>
          <w:rFonts w:hint="eastAsia"/>
          <w:bCs/>
          <w:sz w:val="18"/>
          <w:szCs w:val="18"/>
        </w:rPr>
        <w:t>操作的对象分为：通过可达性分析法无法搜索到的对象和可以搜索到的对象。对于搜索不到的方法进行标记。</w:t>
      </w:r>
      <w:r w:rsidRPr="00475BF1">
        <w:rPr>
          <w:rFonts w:hint="eastAsia"/>
          <w:bCs/>
          <w:sz w:val="18"/>
          <w:szCs w:val="18"/>
        </w:rPr>
        <w:t xml:space="preserve">  </w:t>
      </w:r>
    </w:p>
    <w:p w14:paraId="1F126480" w14:textId="77777777" w:rsidR="00B36081" w:rsidRDefault="00B36081" w:rsidP="0057456F">
      <w:pPr>
        <w:spacing w:line="360" w:lineRule="auto"/>
        <w:rPr>
          <w:ins w:id="0" w:author="ypf" w:date="2020-05-05T18:00:00Z"/>
          <w:rFonts w:hint="eastAsia"/>
          <w:bCs/>
          <w:sz w:val="18"/>
          <w:szCs w:val="18"/>
        </w:rPr>
      </w:pPr>
      <w:r w:rsidRPr="00475BF1">
        <w:rPr>
          <w:rFonts w:hint="eastAsia"/>
          <w:bCs/>
          <w:sz w:val="18"/>
          <w:szCs w:val="18"/>
        </w:rPr>
        <w:t>第三：“做了什么”最浅显的理解为释放对象。但是从</w:t>
      </w:r>
      <w:r w:rsidRPr="00475BF1">
        <w:rPr>
          <w:rFonts w:hint="eastAsia"/>
          <w:bCs/>
          <w:sz w:val="18"/>
          <w:szCs w:val="18"/>
        </w:rPr>
        <w:t>GC</w:t>
      </w:r>
      <w:r w:rsidRPr="00475BF1">
        <w:rPr>
          <w:rFonts w:hint="eastAsia"/>
          <w:bCs/>
          <w:sz w:val="18"/>
          <w:szCs w:val="18"/>
        </w:rPr>
        <w:t>的底层机制可以看出，对于可以搜索到的对象进行复制操作，对于搜索不到的对象，调用</w:t>
      </w:r>
      <w:r w:rsidRPr="00475BF1">
        <w:rPr>
          <w:rFonts w:hint="eastAsia"/>
          <w:bCs/>
          <w:sz w:val="18"/>
          <w:szCs w:val="18"/>
        </w:rPr>
        <w:t>finalize()</w:t>
      </w:r>
      <w:r w:rsidRPr="00475BF1">
        <w:rPr>
          <w:rFonts w:hint="eastAsia"/>
          <w:bCs/>
          <w:sz w:val="18"/>
          <w:szCs w:val="18"/>
        </w:rPr>
        <w:t>方法进行释放。</w:t>
      </w:r>
      <w:r w:rsidRPr="00475BF1">
        <w:rPr>
          <w:rFonts w:hint="eastAsia"/>
          <w:bCs/>
          <w:sz w:val="18"/>
          <w:szCs w:val="18"/>
        </w:rPr>
        <w:t xml:space="preserve">  </w:t>
      </w:r>
      <w:r w:rsidRPr="00475BF1">
        <w:rPr>
          <w:rFonts w:hint="eastAsia"/>
          <w:bCs/>
          <w:sz w:val="18"/>
          <w:szCs w:val="18"/>
        </w:rPr>
        <w:t>具体过程：当</w:t>
      </w:r>
      <w:r w:rsidRPr="00475BF1">
        <w:rPr>
          <w:rFonts w:hint="eastAsia"/>
          <w:bCs/>
          <w:sz w:val="18"/>
          <w:szCs w:val="18"/>
        </w:rPr>
        <w:t>GC</w:t>
      </w:r>
      <w:r w:rsidRPr="00475BF1">
        <w:rPr>
          <w:rFonts w:hint="eastAsia"/>
          <w:bCs/>
          <w:sz w:val="18"/>
          <w:szCs w:val="18"/>
        </w:rPr>
        <w:t>线程启动时，会通过可达性分析法把</w:t>
      </w:r>
      <w:r w:rsidRPr="00475BF1">
        <w:rPr>
          <w:rFonts w:hint="eastAsia"/>
          <w:bCs/>
          <w:sz w:val="18"/>
          <w:szCs w:val="18"/>
        </w:rPr>
        <w:t>Eden</w:t>
      </w:r>
      <w:r w:rsidRPr="00475BF1">
        <w:rPr>
          <w:rFonts w:hint="eastAsia"/>
          <w:bCs/>
          <w:sz w:val="18"/>
          <w:szCs w:val="18"/>
        </w:rPr>
        <w:t>区和</w:t>
      </w:r>
      <w:r w:rsidRPr="00475BF1">
        <w:rPr>
          <w:rFonts w:hint="eastAsia"/>
          <w:bCs/>
          <w:sz w:val="18"/>
          <w:szCs w:val="18"/>
        </w:rPr>
        <w:t>From Space</w:t>
      </w:r>
      <w:r w:rsidRPr="00475BF1">
        <w:rPr>
          <w:rFonts w:hint="eastAsia"/>
          <w:bCs/>
          <w:sz w:val="18"/>
          <w:szCs w:val="18"/>
        </w:rPr>
        <w:t>区的存活对象复制到</w:t>
      </w:r>
      <w:r w:rsidRPr="00475BF1">
        <w:rPr>
          <w:rFonts w:hint="eastAsia"/>
          <w:bCs/>
          <w:sz w:val="18"/>
          <w:szCs w:val="18"/>
        </w:rPr>
        <w:t>To Space</w:t>
      </w:r>
      <w:r w:rsidRPr="00475BF1">
        <w:rPr>
          <w:rFonts w:hint="eastAsia"/>
          <w:bCs/>
          <w:sz w:val="18"/>
          <w:szCs w:val="18"/>
        </w:rPr>
        <w:t>区，然后把</w:t>
      </w:r>
      <w:r w:rsidRPr="00475BF1">
        <w:rPr>
          <w:rFonts w:hint="eastAsia"/>
          <w:bCs/>
          <w:sz w:val="18"/>
          <w:szCs w:val="18"/>
        </w:rPr>
        <w:t>Eden Space</w:t>
      </w:r>
      <w:r w:rsidRPr="00475BF1">
        <w:rPr>
          <w:rFonts w:hint="eastAsia"/>
          <w:bCs/>
          <w:sz w:val="18"/>
          <w:szCs w:val="18"/>
        </w:rPr>
        <w:t>和</w:t>
      </w:r>
      <w:r w:rsidRPr="00475BF1">
        <w:rPr>
          <w:rFonts w:hint="eastAsia"/>
          <w:bCs/>
          <w:sz w:val="18"/>
          <w:szCs w:val="18"/>
        </w:rPr>
        <w:t>From Space</w:t>
      </w:r>
      <w:r w:rsidRPr="00475BF1">
        <w:rPr>
          <w:rFonts w:hint="eastAsia"/>
          <w:bCs/>
          <w:sz w:val="18"/>
          <w:szCs w:val="18"/>
        </w:rPr>
        <w:t>区的对象释放掉。当</w:t>
      </w:r>
      <w:r w:rsidRPr="00475BF1">
        <w:rPr>
          <w:rFonts w:hint="eastAsia"/>
          <w:bCs/>
          <w:sz w:val="18"/>
          <w:szCs w:val="18"/>
        </w:rPr>
        <w:t>GC</w:t>
      </w:r>
      <w:r w:rsidRPr="00475BF1">
        <w:rPr>
          <w:rFonts w:hint="eastAsia"/>
          <w:bCs/>
          <w:sz w:val="18"/>
          <w:szCs w:val="18"/>
        </w:rPr>
        <w:t>轮训扫描</w:t>
      </w:r>
      <w:r w:rsidRPr="00475BF1">
        <w:rPr>
          <w:rFonts w:hint="eastAsia"/>
          <w:bCs/>
          <w:sz w:val="18"/>
          <w:szCs w:val="18"/>
        </w:rPr>
        <w:t>To Space</w:t>
      </w:r>
      <w:r w:rsidRPr="00475BF1">
        <w:rPr>
          <w:rFonts w:hint="eastAsia"/>
          <w:bCs/>
          <w:sz w:val="18"/>
          <w:szCs w:val="18"/>
        </w:rPr>
        <w:t>区一定次数后，把依然存活的对象复制到老年代，然后释放</w:t>
      </w:r>
      <w:r w:rsidRPr="00475BF1">
        <w:rPr>
          <w:rFonts w:hint="eastAsia"/>
          <w:bCs/>
          <w:sz w:val="18"/>
          <w:szCs w:val="18"/>
        </w:rPr>
        <w:t>To Space</w:t>
      </w:r>
      <w:r w:rsidRPr="00475BF1">
        <w:rPr>
          <w:rFonts w:hint="eastAsia"/>
          <w:bCs/>
          <w:sz w:val="18"/>
          <w:szCs w:val="18"/>
        </w:rPr>
        <w:t>区的对象。</w:t>
      </w:r>
    </w:p>
    <w:p w14:paraId="1FA63CA6" w14:textId="77777777" w:rsidR="00CC20F8" w:rsidRPr="00CC20F8" w:rsidRDefault="00CC20F8" w:rsidP="00CC20F8">
      <w:pPr>
        <w:spacing w:line="360" w:lineRule="auto"/>
        <w:rPr>
          <w:ins w:id="1" w:author="ypf" w:date="2020-05-05T18:00:00Z"/>
          <w:bCs/>
          <w:sz w:val="18"/>
          <w:szCs w:val="18"/>
        </w:rPr>
      </w:pPr>
      <w:ins w:id="2" w:author="ypf" w:date="2020-05-05T18:00:00Z">
        <w:r w:rsidRPr="00CC20F8">
          <w:rPr>
            <w:rFonts w:hint="eastAsia"/>
            <w:bCs/>
            <w:sz w:val="32"/>
            <w:szCs w:val="32"/>
          </w:rPr>
          <w:lastRenderedPageBreak/>
          <w:t>JVM</w:t>
        </w:r>
        <w:r w:rsidRPr="00CC20F8">
          <w:rPr>
            <w:rFonts w:hint="eastAsia"/>
            <w:bCs/>
            <w:sz w:val="32"/>
            <w:szCs w:val="32"/>
          </w:rPr>
          <w:t>加载</w:t>
        </w:r>
        <w:r w:rsidRPr="00CC20F8">
          <w:rPr>
            <w:rFonts w:hint="eastAsia"/>
            <w:bCs/>
            <w:sz w:val="32"/>
            <w:szCs w:val="32"/>
          </w:rPr>
          <w:t>Class</w:t>
        </w:r>
        <w:r w:rsidRPr="00CC20F8">
          <w:rPr>
            <w:rFonts w:hint="eastAsia"/>
            <w:bCs/>
            <w:sz w:val="32"/>
            <w:szCs w:val="32"/>
          </w:rPr>
          <w:t>文件的原理和机制</w:t>
        </w:r>
      </w:ins>
    </w:p>
    <w:p w14:paraId="47715DFB" w14:textId="77777777" w:rsidR="00CC20F8" w:rsidRPr="00CC20F8" w:rsidRDefault="00CC20F8" w:rsidP="00CC20F8">
      <w:pPr>
        <w:spacing w:line="360" w:lineRule="auto"/>
        <w:ind w:leftChars="100" w:left="210"/>
        <w:rPr>
          <w:ins w:id="3" w:author="ypf" w:date="2020-05-05T18:00:00Z"/>
          <w:rFonts w:hint="eastAsia"/>
          <w:bCs/>
          <w:sz w:val="22"/>
          <w:szCs w:val="18"/>
        </w:rPr>
      </w:pPr>
      <w:ins w:id="4" w:author="ypf" w:date="2020-05-05T18:00:00Z">
        <w:r w:rsidRPr="00CC20F8">
          <w:rPr>
            <w:rFonts w:hint="eastAsia"/>
            <w:bCs/>
            <w:sz w:val="22"/>
            <w:szCs w:val="18"/>
          </w:rPr>
          <w:t>JVM</w:t>
        </w:r>
        <w:r w:rsidRPr="00CC20F8">
          <w:rPr>
            <w:rFonts w:hint="eastAsia"/>
            <w:bCs/>
            <w:sz w:val="22"/>
            <w:szCs w:val="18"/>
          </w:rPr>
          <w:t>中的类的加载是由</w:t>
        </w:r>
        <w:r w:rsidRPr="00CC20F8">
          <w:rPr>
            <w:rFonts w:hint="eastAsia"/>
            <w:bCs/>
            <w:sz w:val="22"/>
            <w:szCs w:val="18"/>
          </w:rPr>
          <w:t>ClassLoader</w:t>
        </w:r>
        <w:r>
          <w:rPr>
            <w:rFonts w:hint="eastAsia"/>
            <w:bCs/>
            <w:sz w:val="22"/>
            <w:szCs w:val="18"/>
          </w:rPr>
          <w:t>（类加载器）</w:t>
        </w:r>
        <w:r w:rsidRPr="00CC20F8">
          <w:rPr>
            <w:rFonts w:hint="eastAsia"/>
            <w:bCs/>
            <w:sz w:val="22"/>
            <w:szCs w:val="18"/>
          </w:rPr>
          <w:t>和它的子类来实现的，</w:t>
        </w:r>
      </w:ins>
    </w:p>
    <w:p w14:paraId="632F506E" w14:textId="77777777" w:rsidR="00CC20F8" w:rsidRDefault="00CC20F8" w:rsidP="00CC20F8">
      <w:pPr>
        <w:spacing w:line="360" w:lineRule="auto"/>
        <w:ind w:leftChars="100" w:left="210"/>
        <w:rPr>
          <w:ins w:id="5" w:author="ypf" w:date="2020-05-05T18:00:00Z"/>
          <w:rFonts w:hint="eastAsia"/>
          <w:bCs/>
          <w:sz w:val="22"/>
          <w:szCs w:val="18"/>
        </w:rPr>
      </w:pPr>
      <w:ins w:id="6" w:author="ypf" w:date="2020-05-05T18:00:00Z">
        <w:r w:rsidRPr="00CC20F8">
          <w:rPr>
            <w:rFonts w:hint="eastAsia"/>
            <w:bCs/>
            <w:sz w:val="22"/>
            <w:szCs w:val="18"/>
          </w:rPr>
          <w:t>Java CLassloader</w:t>
        </w:r>
        <w:r w:rsidRPr="00CC20F8">
          <w:rPr>
            <w:rFonts w:hint="eastAsia"/>
            <w:bCs/>
            <w:sz w:val="22"/>
            <w:szCs w:val="18"/>
          </w:rPr>
          <w:t>是一个很重要的</w:t>
        </w:r>
        <w:r w:rsidRPr="00CC20F8">
          <w:rPr>
            <w:rFonts w:hint="eastAsia"/>
            <w:bCs/>
            <w:sz w:val="22"/>
            <w:szCs w:val="18"/>
          </w:rPr>
          <w:t>java</w:t>
        </w:r>
        <w:r w:rsidR="00F3154B">
          <w:rPr>
            <w:rFonts w:hint="eastAsia"/>
            <w:bCs/>
            <w:sz w:val="22"/>
            <w:szCs w:val="18"/>
          </w:rPr>
          <w:t>运行时的系统组件，它负责在运行时查找和装入类</w:t>
        </w:r>
        <w:r w:rsidRPr="00CC20F8">
          <w:rPr>
            <w:rFonts w:hint="eastAsia"/>
            <w:bCs/>
            <w:sz w:val="22"/>
            <w:szCs w:val="18"/>
          </w:rPr>
          <w:t>文件的类。</w:t>
        </w:r>
        <w:r>
          <w:rPr>
            <w:rFonts w:hint="eastAsia"/>
            <w:bCs/>
            <w:sz w:val="22"/>
            <w:szCs w:val="18"/>
          </w:rPr>
          <w:t>java</w:t>
        </w:r>
        <w:r>
          <w:rPr>
            <w:rFonts w:hint="eastAsia"/>
            <w:bCs/>
            <w:sz w:val="22"/>
            <w:szCs w:val="18"/>
          </w:rPr>
          <w:t>中的所有类，都需要装载到</w:t>
        </w:r>
        <w:r>
          <w:rPr>
            <w:rFonts w:hint="eastAsia"/>
            <w:bCs/>
            <w:sz w:val="22"/>
            <w:szCs w:val="18"/>
          </w:rPr>
          <w:t>JVM</w:t>
        </w:r>
        <w:r>
          <w:rPr>
            <w:rFonts w:hint="eastAsia"/>
            <w:bCs/>
            <w:sz w:val="22"/>
            <w:szCs w:val="18"/>
          </w:rPr>
          <w:t>中才能运行。</w:t>
        </w:r>
      </w:ins>
    </w:p>
    <w:p w14:paraId="292D7B88" w14:textId="77777777" w:rsidR="00CC20F8" w:rsidRDefault="00CC20F8" w:rsidP="00CC20F8">
      <w:pPr>
        <w:spacing w:line="360" w:lineRule="auto"/>
        <w:ind w:leftChars="100" w:left="210"/>
        <w:rPr>
          <w:ins w:id="7" w:author="ypf" w:date="2020-05-05T18:00:00Z"/>
          <w:rFonts w:hint="eastAsia"/>
          <w:bCs/>
          <w:sz w:val="22"/>
          <w:szCs w:val="18"/>
        </w:rPr>
      </w:pPr>
      <w:ins w:id="8" w:author="ypf" w:date="2020-05-05T18:00:00Z">
        <w:r>
          <w:rPr>
            <w:rFonts w:hint="eastAsia"/>
            <w:bCs/>
            <w:sz w:val="22"/>
            <w:szCs w:val="18"/>
          </w:rPr>
          <w:t>类加载器本身就是一个类，他的工作就是将</w:t>
        </w:r>
        <w:r>
          <w:rPr>
            <w:rFonts w:hint="eastAsia"/>
            <w:bCs/>
            <w:sz w:val="22"/>
            <w:szCs w:val="18"/>
          </w:rPr>
          <w:t>class</w:t>
        </w:r>
        <w:r>
          <w:rPr>
            <w:rFonts w:hint="eastAsia"/>
            <w:bCs/>
            <w:sz w:val="22"/>
            <w:szCs w:val="18"/>
          </w:rPr>
          <w:t>文件从硬盘读取到内存中。</w:t>
        </w:r>
      </w:ins>
    </w:p>
    <w:p w14:paraId="50E8D5A4" w14:textId="77777777" w:rsidR="00C60240" w:rsidRDefault="00C60240" w:rsidP="00C60240">
      <w:pPr>
        <w:spacing w:line="360" w:lineRule="auto"/>
        <w:rPr>
          <w:ins w:id="9" w:author="ypf" w:date="2020-05-05T18:00:00Z"/>
          <w:rFonts w:hint="eastAsia"/>
          <w:bCs/>
          <w:sz w:val="22"/>
          <w:szCs w:val="18"/>
        </w:rPr>
      </w:pPr>
    </w:p>
    <w:p w14:paraId="0F58C820" w14:textId="77777777" w:rsidR="002846AF" w:rsidRPr="00C60240" w:rsidRDefault="002846AF" w:rsidP="00C60240">
      <w:pPr>
        <w:spacing w:line="360" w:lineRule="auto"/>
        <w:rPr>
          <w:ins w:id="10" w:author="ypf" w:date="2020-05-05T18:00:00Z"/>
          <w:rFonts w:hint="eastAsia"/>
          <w:bCs/>
          <w:sz w:val="32"/>
          <w:szCs w:val="32"/>
        </w:rPr>
      </w:pPr>
      <w:ins w:id="11" w:author="ypf" w:date="2020-05-05T18:00:00Z">
        <w:r w:rsidRPr="00C60240">
          <w:rPr>
            <w:rFonts w:hint="eastAsia"/>
            <w:bCs/>
            <w:sz w:val="32"/>
            <w:szCs w:val="32"/>
          </w:rPr>
          <w:t xml:space="preserve">Cookie </w:t>
        </w:r>
        <w:r w:rsidRPr="00C60240">
          <w:rPr>
            <w:rFonts w:hint="eastAsia"/>
            <w:bCs/>
            <w:sz w:val="32"/>
            <w:szCs w:val="32"/>
          </w:rPr>
          <w:t>和</w:t>
        </w:r>
        <w:r w:rsidRPr="00C60240">
          <w:rPr>
            <w:rFonts w:hint="eastAsia"/>
            <w:bCs/>
            <w:sz w:val="32"/>
            <w:szCs w:val="32"/>
          </w:rPr>
          <w:t xml:space="preserve"> Session</w:t>
        </w:r>
        <w:r w:rsidRPr="00C60240">
          <w:rPr>
            <w:rFonts w:hint="eastAsia"/>
            <w:bCs/>
            <w:sz w:val="32"/>
            <w:szCs w:val="32"/>
          </w:rPr>
          <w:t>的区别</w:t>
        </w:r>
      </w:ins>
    </w:p>
    <w:p w14:paraId="5C023B68" w14:textId="77777777" w:rsidR="002846AF" w:rsidRDefault="002846AF" w:rsidP="002846AF">
      <w:pPr>
        <w:spacing w:line="360" w:lineRule="auto"/>
        <w:ind w:leftChars="100" w:left="210"/>
        <w:rPr>
          <w:ins w:id="12" w:author="ypf" w:date="2020-05-05T18:00:00Z"/>
          <w:rFonts w:hint="eastAsia"/>
          <w:bCs/>
          <w:sz w:val="22"/>
          <w:szCs w:val="18"/>
        </w:rPr>
      </w:pPr>
      <w:ins w:id="13" w:author="ypf" w:date="2020-05-05T18:00:00Z">
        <w:r>
          <w:rPr>
            <w:rFonts w:hint="eastAsia"/>
            <w:bCs/>
            <w:sz w:val="22"/>
            <w:szCs w:val="18"/>
          </w:rPr>
          <w:t>共同之处：</w:t>
        </w:r>
        <w:r>
          <w:rPr>
            <w:rFonts w:hint="eastAsia"/>
            <w:bCs/>
            <w:sz w:val="22"/>
            <w:szCs w:val="18"/>
          </w:rPr>
          <w:t>cookie</w:t>
        </w:r>
        <w:r>
          <w:rPr>
            <w:rFonts w:hint="eastAsia"/>
            <w:bCs/>
            <w:sz w:val="22"/>
            <w:szCs w:val="18"/>
          </w:rPr>
          <w:t>和</w:t>
        </w:r>
        <w:r>
          <w:rPr>
            <w:rFonts w:hint="eastAsia"/>
            <w:bCs/>
            <w:sz w:val="22"/>
            <w:szCs w:val="18"/>
          </w:rPr>
          <w:t>session</w:t>
        </w:r>
        <w:r>
          <w:rPr>
            <w:rFonts w:hint="eastAsia"/>
            <w:bCs/>
            <w:sz w:val="22"/>
            <w:szCs w:val="18"/>
          </w:rPr>
          <w:t>都是用来跟踪浏览器用户身份的会话技术</w:t>
        </w:r>
      </w:ins>
    </w:p>
    <w:p w14:paraId="5CADDF12" w14:textId="77777777" w:rsidR="002846AF" w:rsidRDefault="002846AF" w:rsidP="002846AF">
      <w:pPr>
        <w:spacing w:line="360" w:lineRule="auto"/>
        <w:rPr>
          <w:ins w:id="14" w:author="ypf" w:date="2020-05-05T18:00:00Z"/>
          <w:rFonts w:hint="eastAsia"/>
          <w:bCs/>
          <w:sz w:val="22"/>
          <w:szCs w:val="18"/>
        </w:rPr>
      </w:pPr>
      <w:ins w:id="15" w:author="ypf" w:date="2020-05-05T18:00:00Z">
        <w:r>
          <w:rPr>
            <w:rFonts w:hint="eastAsia"/>
            <w:bCs/>
            <w:sz w:val="22"/>
            <w:szCs w:val="18"/>
          </w:rPr>
          <w:t xml:space="preserve">  cooKie</w:t>
        </w:r>
        <w:r>
          <w:rPr>
            <w:rFonts w:hint="eastAsia"/>
            <w:bCs/>
            <w:sz w:val="22"/>
            <w:szCs w:val="18"/>
          </w:rPr>
          <w:t>：客户端会话技术，将数据保存在客户端。</w:t>
        </w:r>
      </w:ins>
    </w:p>
    <w:p w14:paraId="15538AA9" w14:textId="77777777" w:rsidR="00C60240" w:rsidRDefault="002846AF" w:rsidP="002846AF">
      <w:pPr>
        <w:spacing w:line="360" w:lineRule="auto"/>
        <w:rPr>
          <w:ins w:id="16" w:author="ypf" w:date="2020-05-05T18:00:00Z"/>
          <w:rFonts w:hint="eastAsia"/>
          <w:bCs/>
          <w:sz w:val="22"/>
          <w:szCs w:val="18"/>
        </w:rPr>
      </w:pPr>
      <w:ins w:id="17" w:author="ypf" w:date="2020-05-05T18:00:00Z">
        <w:r>
          <w:rPr>
            <w:rFonts w:hint="eastAsia"/>
            <w:bCs/>
            <w:sz w:val="22"/>
            <w:szCs w:val="18"/>
          </w:rPr>
          <w:t xml:space="preserve">  session</w:t>
        </w:r>
        <w:r>
          <w:rPr>
            <w:rFonts w:hint="eastAsia"/>
            <w:bCs/>
            <w:sz w:val="22"/>
            <w:szCs w:val="18"/>
          </w:rPr>
          <w:t>：</w:t>
        </w:r>
        <w:r w:rsidR="00C60240" w:rsidRPr="00C60240">
          <w:rPr>
            <w:rFonts w:hint="eastAsia"/>
            <w:bCs/>
            <w:sz w:val="22"/>
            <w:szCs w:val="18"/>
          </w:rPr>
          <w:t>服务器端会话技术，在一次会话的多次请求间共享数据，将数据保存在服务器端的对象中</w:t>
        </w:r>
        <w:r w:rsidR="00C60240">
          <w:rPr>
            <w:rFonts w:hint="eastAsia"/>
            <w:bCs/>
            <w:sz w:val="22"/>
            <w:szCs w:val="18"/>
          </w:rPr>
          <w:t>。</w:t>
        </w:r>
      </w:ins>
    </w:p>
    <w:p w14:paraId="40FB360F" w14:textId="77777777" w:rsidR="002846AF" w:rsidRDefault="00C60240" w:rsidP="002846AF">
      <w:pPr>
        <w:spacing w:line="360" w:lineRule="auto"/>
        <w:rPr>
          <w:ins w:id="18" w:author="ypf" w:date="2020-05-05T18:00:00Z"/>
          <w:rFonts w:hint="eastAsia"/>
          <w:bCs/>
          <w:sz w:val="22"/>
          <w:szCs w:val="18"/>
        </w:rPr>
      </w:pPr>
      <w:ins w:id="19" w:author="ypf" w:date="2020-05-05T18:00:00Z">
        <w:r w:rsidRPr="00C60240">
          <w:rPr>
            <w:rFonts w:ascii="宋体" w:hAnsi="宋体" w:cs="宋体" w:hint="eastAsia"/>
            <w:sz w:val="24"/>
            <w:szCs w:val="24"/>
            <w:highlight w:val="yellow"/>
          </w:rPr>
          <w:t>但是Session的实现依赖于Cookie。</w:t>
        </w:r>
      </w:ins>
    </w:p>
    <w:p w14:paraId="0055ADED" w14:textId="77777777" w:rsidR="00C60240" w:rsidRPr="00C60240" w:rsidRDefault="00C60240" w:rsidP="00C60240">
      <w:pPr>
        <w:rPr>
          <w:ins w:id="20" w:author="ypf" w:date="2020-05-05T18:00:00Z"/>
          <w:rFonts w:ascii="宋体" w:hAnsi="宋体" w:cs="宋体" w:hint="eastAsia"/>
          <w:sz w:val="24"/>
          <w:szCs w:val="24"/>
        </w:rPr>
      </w:pPr>
      <w:ins w:id="21" w:author="ypf" w:date="2020-05-05T18:00:00Z">
        <w:r w:rsidRPr="00C60240">
          <w:rPr>
            <w:rFonts w:ascii="宋体" w:hAnsi="宋体" w:cs="宋体" w:hint="eastAsia"/>
            <w:sz w:val="24"/>
            <w:szCs w:val="24"/>
          </w:rPr>
          <w:t>session与Cookie的区别：</w:t>
        </w:r>
      </w:ins>
    </w:p>
    <w:p w14:paraId="71FE13B8" w14:textId="77777777" w:rsidR="00C60240" w:rsidRPr="00C60240" w:rsidRDefault="00C60240" w:rsidP="00C60240">
      <w:pPr>
        <w:rPr>
          <w:ins w:id="22" w:author="ypf" w:date="2020-05-05T18:00:00Z"/>
          <w:rFonts w:ascii="宋体" w:hAnsi="宋体" w:cs="宋体" w:hint="eastAsia"/>
          <w:sz w:val="24"/>
          <w:szCs w:val="24"/>
        </w:rPr>
      </w:pPr>
      <w:ins w:id="23" w:author="ypf" w:date="2020-05-05T18:00:00Z">
        <w:r w:rsidRPr="00C60240">
          <w:rPr>
            <w:rFonts w:ascii="宋体" w:hAnsi="宋体" w:cs="宋体" w:hint="eastAsia"/>
            <w:sz w:val="24"/>
            <w:szCs w:val="24"/>
          </w:rPr>
          <w:tab/>
        </w:r>
        <w:r w:rsidRPr="00C60240">
          <w:rPr>
            <w:rFonts w:ascii="宋体" w:hAnsi="宋体" w:cs="宋体" w:hint="eastAsia"/>
            <w:sz w:val="24"/>
            <w:szCs w:val="24"/>
          </w:rPr>
          <w:tab/>
        </w:r>
        <w:r w:rsidRPr="00C60240">
          <w:rPr>
            <w:rFonts w:ascii="宋体" w:hAnsi="宋体" w:cs="宋体" w:hint="eastAsia"/>
            <w:sz w:val="24"/>
            <w:szCs w:val="24"/>
          </w:rPr>
          <w:tab/>
          <w:t>1. session存储数据在服务器端，Cookie在客户端</w:t>
        </w:r>
      </w:ins>
    </w:p>
    <w:p w14:paraId="3B4763A5" w14:textId="77777777" w:rsidR="00C60240" w:rsidRDefault="00C60240" w:rsidP="00C60240">
      <w:pPr>
        <w:rPr>
          <w:ins w:id="24" w:author="ypf" w:date="2020-05-05T18:00:00Z"/>
          <w:rFonts w:ascii="宋体" w:hAnsi="宋体" w:cs="宋体" w:hint="eastAsia"/>
          <w:sz w:val="24"/>
          <w:szCs w:val="24"/>
        </w:rPr>
      </w:pPr>
      <w:ins w:id="25" w:author="ypf" w:date="2020-05-05T18:00:00Z">
        <w:r w:rsidRPr="00C60240">
          <w:rPr>
            <w:rFonts w:ascii="宋体" w:hAnsi="宋体" w:cs="宋体" w:hint="eastAsia"/>
            <w:sz w:val="24"/>
            <w:szCs w:val="24"/>
          </w:rPr>
          <w:tab/>
        </w:r>
        <w:r w:rsidRPr="00C60240">
          <w:rPr>
            <w:rFonts w:ascii="宋体" w:hAnsi="宋体" w:cs="宋体" w:hint="eastAsia"/>
            <w:sz w:val="24"/>
            <w:szCs w:val="24"/>
          </w:rPr>
          <w:tab/>
        </w:r>
        <w:r w:rsidRPr="00C60240">
          <w:rPr>
            <w:rFonts w:ascii="宋体" w:hAnsi="宋体" w:cs="宋体" w:hint="eastAsia"/>
            <w:sz w:val="24"/>
            <w:szCs w:val="24"/>
          </w:rPr>
          <w:tab/>
          <w:t>2. session没有数据大小限制，Cookie</w:t>
        </w:r>
      </w:ins>
    </w:p>
    <w:p w14:paraId="3CC68516" w14:textId="77777777" w:rsidR="00C60240" w:rsidRPr="00C60240" w:rsidRDefault="00C60240" w:rsidP="00C60240">
      <w:pPr>
        <w:ind w:left="2940"/>
        <w:rPr>
          <w:ins w:id="26" w:author="ypf" w:date="2020-05-05T18:00:00Z"/>
          <w:rFonts w:ascii="宋体" w:hAnsi="宋体" w:cs="宋体" w:hint="eastAsia"/>
          <w:sz w:val="24"/>
          <w:szCs w:val="24"/>
        </w:rPr>
      </w:pPr>
      <w:ins w:id="27" w:author="ypf" w:date="2020-05-05T18:00:00Z">
        <w:r w:rsidRPr="00C60240">
          <w:rPr>
            <w:rFonts w:ascii="宋体" w:hAnsi="宋体" w:cs="宋体" w:hint="eastAsia"/>
            <w:sz w:val="24"/>
            <w:szCs w:val="24"/>
          </w:rPr>
          <w:t>有单个cookie保存的数据不能超过4K，很多浏览器都限制一个站点最多保存20个cookie。</w:t>
        </w:r>
      </w:ins>
    </w:p>
    <w:p w14:paraId="26EC7629" w14:textId="77777777" w:rsidR="00C60240" w:rsidRDefault="00C60240" w:rsidP="00C60240">
      <w:pPr>
        <w:rPr>
          <w:ins w:id="28" w:author="ypf" w:date="2020-05-05T18:00:00Z"/>
          <w:rFonts w:ascii="宋体" w:hAnsi="宋体" w:cs="宋体" w:hint="eastAsia"/>
          <w:sz w:val="24"/>
          <w:szCs w:val="24"/>
        </w:rPr>
      </w:pPr>
      <w:ins w:id="29" w:author="ypf" w:date="2020-05-05T18:00:00Z">
        <w:r w:rsidRPr="00C60240">
          <w:rPr>
            <w:rFonts w:ascii="宋体" w:hAnsi="宋体" w:cs="宋体" w:hint="eastAsia"/>
            <w:sz w:val="24"/>
            <w:szCs w:val="24"/>
          </w:rPr>
          <w:tab/>
        </w:r>
        <w:r w:rsidRPr="00C60240">
          <w:rPr>
            <w:rFonts w:ascii="宋体" w:hAnsi="宋体" w:cs="宋体" w:hint="eastAsia"/>
            <w:sz w:val="24"/>
            <w:szCs w:val="24"/>
          </w:rPr>
          <w:tab/>
        </w:r>
        <w:r w:rsidRPr="00C60240">
          <w:rPr>
            <w:rFonts w:ascii="宋体" w:hAnsi="宋体" w:cs="宋体" w:hint="eastAsia"/>
            <w:sz w:val="24"/>
            <w:szCs w:val="24"/>
          </w:rPr>
          <w:tab/>
          <w:t>3. session数据安全，Cookie相对于不安全</w:t>
        </w:r>
      </w:ins>
    </w:p>
    <w:p w14:paraId="587DBC37" w14:textId="77777777" w:rsidR="00C60240" w:rsidRDefault="00C60240" w:rsidP="002846AF">
      <w:pPr>
        <w:spacing w:line="360" w:lineRule="auto"/>
        <w:rPr>
          <w:ins w:id="30" w:author="ypf" w:date="2020-05-05T18:00:00Z"/>
          <w:rFonts w:hint="eastAsia"/>
          <w:bCs/>
          <w:sz w:val="22"/>
          <w:szCs w:val="18"/>
        </w:rPr>
      </w:pPr>
    </w:p>
    <w:p w14:paraId="6AAA6218" w14:textId="77777777" w:rsidR="00C60240" w:rsidRDefault="00C60240" w:rsidP="002846AF">
      <w:pPr>
        <w:spacing w:line="360" w:lineRule="auto"/>
        <w:rPr>
          <w:ins w:id="31" w:author="ypf" w:date="2020-05-05T18:00:00Z"/>
          <w:rFonts w:hint="eastAsia"/>
          <w:bCs/>
          <w:sz w:val="32"/>
          <w:szCs w:val="32"/>
        </w:rPr>
      </w:pPr>
      <w:ins w:id="32" w:author="ypf" w:date="2020-05-05T18:00:00Z">
        <w:r w:rsidRPr="00C60240">
          <w:rPr>
            <w:bCs/>
            <w:sz w:val="32"/>
            <w:szCs w:val="32"/>
          </w:rPr>
          <w:t>forward</w:t>
        </w:r>
        <w:r w:rsidRPr="00C60240">
          <w:rPr>
            <w:rFonts w:hint="eastAsia"/>
            <w:bCs/>
            <w:sz w:val="32"/>
            <w:szCs w:val="32"/>
          </w:rPr>
          <w:t>(</w:t>
        </w:r>
        <w:r w:rsidRPr="00C60240">
          <w:rPr>
            <w:rFonts w:hint="eastAsia"/>
            <w:bCs/>
            <w:sz w:val="32"/>
            <w:szCs w:val="32"/>
          </w:rPr>
          <w:t>转发</w:t>
        </w:r>
        <w:r w:rsidRPr="00C60240">
          <w:rPr>
            <w:rFonts w:hint="eastAsia"/>
            <w:bCs/>
            <w:sz w:val="32"/>
            <w:szCs w:val="32"/>
          </w:rPr>
          <w:t>)</w:t>
        </w:r>
        <w:r w:rsidRPr="00C60240">
          <w:rPr>
            <w:rFonts w:hint="eastAsia"/>
            <w:bCs/>
            <w:sz w:val="32"/>
            <w:szCs w:val="32"/>
          </w:rPr>
          <w:t>和</w:t>
        </w:r>
        <w:r w:rsidRPr="00C60240">
          <w:rPr>
            <w:rFonts w:hint="eastAsia"/>
            <w:bCs/>
            <w:sz w:val="32"/>
            <w:szCs w:val="32"/>
          </w:rPr>
          <w:t>redirect(</w:t>
        </w:r>
        <w:r w:rsidRPr="00C60240">
          <w:rPr>
            <w:rFonts w:hint="eastAsia"/>
            <w:bCs/>
            <w:sz w:val="32"/>
            <w:szCs w:val="32"/>
          </w:rPr>
          <w:t>重定向</w:t>
        </w:r>
        <w:r w:rsidRPr="00C60240">
          <w:rPr>
            <w:rFonts w:hint="eastAsia"/>
            <w:bCs/>
            <w:sz w:val="32"/>
            <w:szCs w:val="32"/>
          </w:rPr>
          <w:t>)</w:t>
        </w:r>
        <w:r w:rsidRPr="00C60240">
          <w:rPr>
            <w:rFonts w:hint="eastAsia"/>
            <w:bCs/>
            <w:sz w:val="32"/>
            <w:szCs w:val="32"/>
          </w:rPr>
          <w:t>的区别</w:t>
        </w:r>
      </w:ins>
    </w:p>
    <w:p w14:paraId="258223F0" w14:textId="77777777" w:rsidR="00125957" w:rsidRDefault="00125957" w:rsidP="00125957">
      <w:pPr>
        <w:spacing w:line="360" w:lineRule="auto"/>
        <w:ind w:firstLine="420"/>
        <w:rPr>
          <w:ins w:id="33" w:author="ypf" w:date="2020-05-05T18:00:00Z"/>
          <w:rFonts w:hint="eastAsia"/>
          <w:bCs/>
          <w:sz w:val="22"/>
        </w:rPr>
      </w:pPr>
      <w:ins w:id="34" w:author="ypf" w:date="2020-05-05T18:00:00Z">
        <w:r w:rsidRPr="00125957">
          <w:rPr>
            <w:rFonts w:hint="eastAsia"/>
            <w:bCs/>
            <w:sz w:val="22"/>
          </w:rPr>
          <w:t>forward</w:t>
        </w:r>
        <w:r w:rsidRPr="00125957">
          <w:rPr>
            <w:rFonts w:hint="eastAsia"/>
            <w:bCs/>
            <w:sz w:val="22"/>
          </w:rPr>
          <w:t>转发：</w:t>
        </w:r>
      </w:ins>
    </w:p>
    <w:p w14:paraId="0CA97346" w14:textId="77777777" w:rsidR="00125957" w:rsidRDefault="00125957" w:rsidP="00125957">
      <w:pPr>
        <w:numPr>
          <w:ilvl w:val="0"/>
          <w:numId w:val="1"/>
        </w:numPr>
        <w:spacing w:line="360" w:lineRule="auto"/>
        <w:rPr>
          <w:ins w:id="35" w:author="ypf" w:date="2020-05-05T18:00:00Z"/>
          <w:rFonts w:hint="eastAsia"/>
          <w:bCs/>
          <w:sz w:val="22"/>
        </w:rPr>
      </w:pPr>
      <w:ins w:id="36" w:author="ypf" w:date="2020-05-05T18:00:00Z">
        <w:r>
          <w:rPr>
            <w:rFonts w:hint="eastAsia"/>
            <w:bCs/>
            <w:sz w:val="22"/>
          </w:rPr>
          <w:t>转发的地址不发生改变</w:t>
        </w:r>
      </w:ins>
    </w:p>
    <w:p w14:paraId="5BB80A09" w14:textId="77777777" w:rsidR="00125957" w:rsidRDefault="00125957" w:rsidP="00125957">
      <w:pPr>
        <w:numPr>
          <w:ilvl w:val="0"/>
          <w:numId w:val="1"/>
        </w:numPr>
        <w:spacing w:line="360" w:lineRule="auto"/>
        <w:rPr>
          <w:ins w:id="37" w:author="ypf" w:date="2020-05-05T18:00:00Z"/>
          <w:rFonts w:hint="eastAsia"/>
          <w:bCs/>
          <w:sz w:val="22"/>
        </w:rPr>
      </w:pPr>
      <w:ins w:id="38" w:author="ypf" w:date="2020-05-05T18:00:00Z">
        <w:r>
          <w:rPr>
            <w:rFonts w:hint="eastAsia"/>
            <w:bCs/>
            <w:sz w:val="22"/>
          </w:rPr>
          <w:t>转发的请求是一次请求，可使用</w:t>
        </w:r>
        <w:r>
          <w:rPr>
            <w:rFonts w:hint="eastAsia"/>
            <w:bCs/>
            <w:sz w:val="22"/>
          </w:rPr>
          <w:t>request</w:t>
        </w:r>
        <w:r>
          <w:rPr>
            <w:rFonts w:hint="eastAsia"/>
            <w:bCs/>
            <w:sz w:val="22"/>
          </w:rPr>
          <w:t>对象来共享数据</w:t>
        </w:r>
      </w:ins>
    </w:p>
    <w:p w14:paraId="3E65F1A8" w14:textId="77777777" w:rsidR="00125957" w:rsidRDefault="00125957" w:rsidP="00125957">
      <w:pPr>
        <w:numPr>
          <w:ilvl w:val="0"/>
          <w:numId w:val="1"/>
        </w:numPr>
        <w:spacing w:line="360" w:lineRule="auto"/>
        <w:rPr>
          <w:ins w:id="39" w:author="ypf" w:date="2020-05-05T18:00:00Z"/>
          <w:rFonts w:hint="eastAsia"/>
          <w:bCs/>
          <w:sz w:val="22"/>
        </w:rPr>
      </w:pPr>
      <w:ins w:id="40" w:author="ypf" w:date="2020-05-05T18:00:00Z">
        <w:r>
          <w:rPr>
            <w:rFonts w:hint="eastAsia"/>
            <w:bCs/>
            <w:sz w:val="22"/>
          </w:rPr>
          <w:t>只能访问当前服务器下的资源文件</w:t>
        </w:r>
      </w:ins>
    </w:p>
    <w:p w14:paraId="67F49392" w14:textId="77777777" w:rsidR="00125957" w:rsidRDefault="00125957" w:rsidP="00125957">
      <w:pPr>
        <w:spacing w:line="360" w:lineRule="auto"/>
        <w:ind w:firstLine="444"/>
        <w:rPr>
          <w:ins w:id="41" w:author="ypf" w:date="2020-05-05T18:00:00Z"/>
          <w:rFonts w:hint="eastAsia"/>
          <w:bCs/>
          <w:sz w:val="22"/>
        </w:rPr>
      </w:pPr>
      <w:ins w:id="42" w:author="ypf" w:date="2020-05-05T18:00:00Z">
        <w:r>
          <w:rPr>
            <w:rFonts w:hint="eastAsia"/>
            <w:bCs/>
            <w:sz w:val="22"/>
          </w:rPr>
          <w:t xml:space="preserve">redirect </w:t>
        </w:r>
        <w:r>
          <w:rPr>
            <w:rFonts w:hint="eastAsia"/>
            <w:bCs/>
            <w:sz w:val="22"/>
          </w:rPr>
          <w:t>重定向：</w:t>
        </w:r>
      </w:ins>
    </w:p>
    <w:p w14:paraId="2CCE2434" w14:textId="77777777" w:rsidR="00125957" w:rsidRDefault="00125957" w:rsidP="00125957">
      <w:pPr>
        <w:numPr>
          <w:ilvl w:val="0"/>
          <w:numId w:val="2"/>
        </w:numPr>
        <w:spacing w:line="360" w:lineRule="auto"/>
        <w:rPr>
          <w:ins w:id="43" w:author="ypf" w:date="2020-05-05T18:00:00Z"/>
          <w:rFonts w:hint="eastAsia"/>
          <w:bCs/>
          <w:sz w:val="22"/>
        </w:rPr>
      </w:pPr>
      <w:ins w:id="44" w:author="ypf" w:date="2020-05-05T18:00:00Z">
        <w:r>
          <w:rPr>
            <w:rFonts w:hint="eastAsia"/>
            <w:bCs/>
            <w:sz w:val="22"/>
          </w:rPr>
          <w:t>地址发生改变</w:t>
        </w:r>
      </w:ins>
    </w:p>
    <w:p w14:paraId="7B4FA266" w14:textId="77777777" w:rsidR="00125957" w:rsidRDefault="00125957" w:rsidP="00125957">
      <w:pPr>
        <w:numPr>
          <w:ilvl w:val="0"/>
          <w:numId w:val="2"/>
        </w:numPr>
        <w:spacing w:line="360" w:lineRule="auto"/>
        <w:rPr>
          <w:ins w:id="45" w:author="ypf" w:date="2020-05-05T18:00:00Z"/>
          <w:rFonts w:hint="eastAsia"/>
          <w:bCs/>
          <w:sz w:val="22"/>
        </w:rPr>
      </w:pPr>
      <w:ins w:id="46" w:author="ypf" w:date="2020-05-05T18:00:00Z">
        <w:r>
          <w:rPr>
            <w:rFonts w:hint="eastAsia"/>
            <w:bCs/>
            <w:sz w:val="22"/>
          </w:rPr>
          <w:t>重定向的请求是二次请求，不可以使用</w:t>
        </w:r>
        <w:r>
          <w:rPr>
            <w:rFonts w:hint="eastAsia"/>
            <w:bCs/>
            <w:sz w:val="22"/>
          </w:rPr>
          <w:t>reques</w:t>
        </w:r>
        <w:r>
          <w:rPr>
            <w:rFonts w:hint="eastAsia"/>
            <w:bCs/>
            <w:sz w:val="22"/>
          </w:rPr>
          <w:t>对象来共享数据</w:t>
        </w:r>
      </w:ins>
    </w:p>
    <w:p w14:paraId="39161625" w14:textId="77777777" w:rsidR="00125957" w:rsidRDefault="00125957" w:rsidP="00125957">
      <w:pPr>
        <w:numPr>
          <w:ilvl w:val="0"/>
          <w:numId w:val="2"/>
        </w:numPr>
        <w:spacing w:line="360" w:lineRule="auto"/>
        <w:rPr>
          <w:ins w:id="47" w:author="ypf" w:date="2020-05-05T18:00:00Z"/>
          <w:rFonts w:hint="eastAsia"/>
          <w:bCs/>
          <w:sz w:val="22"/>
        </w:rPr>
      </w:pPr>
      <w:ins w:id="48" w:author="ypf" w:date="2020-05-05T18:00:00Z">
        <w:r>
          <w:rPr>
            <w:rFonts w:hint="eastAsia"/>
            <w:bCs/>
            <w:sz w:val="22"/>
          </w:rPr>
          <w:t>重定向可以访问其他服务器下的资源文件。</w:t>
        </w:r>
      </w:ins>
    </w:p>
    <w:p w14:paraId="1F5C6348" w14:textId="77777777" w:rsidR="005E655B" w:rsidRDefault="005E655B" w:rsidP="005E655B">
      <w:pPr>
        <w:spacing w:line="360" w:lineRule="auto"/>
        <w:rPr>
          <w:ins w:id="49" w:author="ypf" w:date="2020-05-05T18:00:00Z"/>
          <w:rFonts w:hint="eastAsia"/>
          <w:bCs/>
          <w:sz w:val="22"/>
        </w:rPr>
      </w:pPr>
      <w:bookmarkStart w:id="50" w:name="_GoBack"/>
      <w:bookmarkEnd w:id="50"/>
    </w:p>
    <w:p w14:paraId="365992D4" w14:textId="77777777" w:rsidR="005E655B" w:rsidRDefault="005E655B" w:rsidP="005E655B">
      <w:pPr>
        <w:spacing w:line="360" w:lineRule="auto"/>
        <w:rPr>
          <w:ins w:id="51" w:author="ypf" w:date="2020-05-05T18:00:00Z"/>
          <w:rFonts w:hint="eastAsia"/>
          <w:bCs/>
          <w:sz w:val="22"/>
        </w:rPr>
      </w:pPr>
    </w:p>
    <w:p w14:paraId="2562A868" w14:textId="77777777" w:rsidR="005E655B" w:rsidRDefault="005E655B" w:rsidP="005E655B">
      <w:pPr>
        <w:spacing w:line="360" w:lineRule="auto"/>
        <w:rPr>
          <w:ins w:id="52" w:author="ypf" w:date="2020-05-05T18:00:00Z"/>
          <w:rFonts w:hint="eastAsia"/>
          <w:bCs/>
          <w:sz w:val="22"/>
        </w:rPr>
      </w:pPr>
    </w:p>
    <w:p w14:paraId="54E36C01" w14:textId="77777777" w:rsidR="005E655B" w:rsidRDefault="005E655B" w:rsidP="005E655B">
      <w:pPr>
        <w:spacing w:line="360" w:lineRule="auto"/>
        <w:rPr>
          <w:ins w:id="53" w:author="ypf" w:date="2020-05-05T18:00:00Z"/>
          <w:rFonts w:hint="eastAsia"/>
          <w:bCs/>
          <w:sz w:val="32"/>
          <w:szCs w:val="32"/>
        </w:rPr>
      </w:pPr>
      <w:ins w:id="54" w:author="ypf" w:date="2020-05-05T18:00:00Z">
        <w:r w:rsidRPr="005E655B">
          <w:rPr>
            <w:rFonts w:hint="eastAsia"/>
            <w:bCs/>
            <w:sz w:val="32"/>
            <w:szCs w:val="32"/>
          </w:rPr>
          <w:lastRenderedPageBreak/>
          <w:t>集合</w:t>
        </w:r>
      </w:ins>
    </w:p>
    <w:p w14:paraId="33B3547B" w14:textId="77777777" w:rsidR="005E655B" w:rsidRPr="005E655B" w:rsidRDefault="005E655B" w:rsidP="005E655B">
      <w:pPr>
        <w:spacing w:line="360" w:lineRule="auto"/>
        <w:rPr>
          <w:ins w:id="55" w:author="ypf" w:date="2020-05-05T18:00:00Z"/>
          <w:bCs/>
          <w:sz w:val="22"/>
        </w:rPr>
      </w:pPr>
      <w:ins w:id="56" w:author="ypf" w:date="2020-05-05T18:00:00Z">
        <w:r w:rsidRPr="005E655B">
          <w:rPr>
            <w:rFonts w:hint="eastAsia"/>
            <w:bCs/>
            <w:sz w:val="22"/>
          </w:rPr>
          <w:tab/>
        </w:r>
        <w:r w:rsidRPr="005E655B">
          <w:rPr>
            <w:bCs/>
            <w:sz w:val="22"/>
          </w:rPr>
          <w:t xml:space="preserve">ArrayList  </w:t>
        </w:r>
      </w:ins>
    </w:p>
    <w:p w14:paraId="01BCBEAA" w14:textId="77777777" w:rsidR="005E655B" w:rsidRDefault="005E655B" w:rsidP="005E655B">
      <w:pPr>
        <w:spacing w:line="360" w:lineRule="auto"/>
        <w:ind w:left="420" w:firstLine="420"/>
        <w:rPr>
          <w:ins w:id="57" w:author="ypf" w:date="2020-05-05T18:00:00Z"/>
          <w:rFonts w:hint="eastAsia"/>
          <w:bCs/>
          <w:sz w:val="22"/>
        </w:rPr>
      </w:pPr>
      <w:ins w:id="58" w:author="ypf" w:date="2020-05-05T18:00:00Z">
        <w:r w:rsidRPr="005E655B">
          <w:rPr>
            <w:rFonts w:hint="eastAsia"/>
            <w:bCs/>
            <w:sz w:val="22"/>
          </w:rPr>
          <w:t>底层数据结构是数组，查询快，增删慢，线程不安全，效率高</w:t>
        </w:r>
        <w:r>
          <w:rPr>
            <w:rFonts w:hint="eastAsia"/>
            <w:bCs/>
            <w:sz w:val="22"/>
          </w:rPr>
          <w:tab/>
        </w:r>
      </w:ins>
    </w:p>
    <w:p w14:paraId="40EB3A47" w14:textId="77777777" w:rsidR="005E655B" w:rsidRDefault="005E655B" w:rsidP="005E655B">
      <w:pPr>
        <w:spacing w:line="360" w:lineRule="auto"/>
        <w:ind w:leftChars="600" w:left="1440" w:hangingChars="100" w:hanging="180"/>
        <w:rPr>
          <w:ins w:id="59" w:author="ypf" w:date="2020-05-05T18:00:00Z"/>
          <w:rFonts w:hint="eastAsia"/>
          <w:bCs/>
          <w:sz w:val="22"/>
        </w:rPr>
      </w:pPr>
      <w:ins w:id="60" w:author="ypf" w:date="2020-05-05T18:00:00Z">
        <w:r>
          <w:rPr>
            <w:rFonts w:hint="eastAsia"/>
            <w:sz w:val="18"/>
            <w:szCs w:val="18"/>
          </w:rPr>
          <w:t>（</w:t>
        </w:r>
        <w:r w:rsidRPr="005E655B">
          <w:rPr>
            <w:rFonts w:hint="eastAsia"/>
            <w:sz w:val="18"/>
            <w:szCs w:val="18"/>
          </w:rPr>
          <w:t>数组查询具有所有查询特定元素比较快。而插入和删除和修改比较慢</w:t>
        </w:r>
        <w:r w:rsidRPr="005E655B">
          <w:rPr>
            <w:rFonts w:hint="eastAsia"/>
            <w:sz w:val="18"/>
            <w:szCs w:val="18"/>
          </w:rPr>
          <w:t>(</w:t>
        </w:r>
        <w:r w:rsidRPr="005E655B">
          <w:rPr>
            <w:rFonts w:hint="eastAsia"/>
            <w:sz w:val="18"/>
            <w:szCs w:val="18"/>
          </w:rPr>
          <w:t>数组在内存中是一块连续的内存，如果插入或删除是需要移动内存</w:t>
        </w:r>
        <w:r>
          <w:rPr>
            <w:rFonts w:hint="eastAsia"/>
            <w:bCs/>
            <w:sz w:val="22"/>
          </w:rPr>
          <w:t>）</w:t>
        </w:r>
      </w:ins>
    </w:p>
    <w:p w14:paraId="1B278A51" w14:textId="77777777" w:rsidR="005E655B" w:rsidRPr="005E655B" w:rsidRDefault="005E655B" w:rsidP="005E655B">
      <w:pPr>
        <w:spacing w:line="360" w:lineRule="auto"/>
        <w:ind w:firstLine="420"/>
        <w:rPr>
          <w:ins w:id="61" w:author="ypf" w:date="2020-05-05T18:00:00Z"/>
          <w:bCs/>
          <w:sz w:val="22"/>
        </w:rPr>
      </w:pPr>
      <w:ins w:id="62" w:author="ypf" w:date="2020-05-05T18:00:00Z">
        <w:r w:rsidRPr="005E655B">
          <w:rPr>
            <w:bCs/>
            <w:sz w:val="22"/>
          </w:rPr>
          <w:t xml:space="preserve">LinkedList </w:t>
        </w:r>
      </w:ins>
    </w:p>
    <w:p w14:paraId="56F20BB5" w14:textId="77777777" w:rsidR="005E655B" w:rsidRDefault="005E655B" w:rsidP="005E655B">
      <w:pPr>
        <w:spacing w:line="360" w:lineRule="auto"/>
        <w:rPr>
          <w:ins w:id="63" w:author="ypf" w:date="2020-05-05T18:00:00Z"/>
          <w:rFonts w:hint="eastAsia"/>
          <w:bCs/>
          <w:sz w:val="22"/>
        </w:rPr>
      </w:pPr>
      <w:ins w:id="64" w:author="ypf" w:date="2020-05-05T18:00:00Z">
        <w:r>
          <w:rPr>
            <w:bCs/>
            <w:sz w:val="22"/>
          </w:rPr>
          <w:t xml:space="preserve"> </w:t>
        </w:r>
        <w:r>
          <w:rPr>
            <w:rFonts w:hint="eastAsia"/>
            <w:bCs/>
            <w:sz w:val="22"/>
          </w:rPr>
          <w:tab/>
        </w:r>
        <w:r>
          <w:rPr>
            <w:rFonts w:hint="eastAsia"/>
            <w:bCs/>
            <w:sz w:val="22"/>
          </w:rPr>
          <w:tab/>
        </w:r>
        <w:r w:rsidRPr="005E655B">
          <w:rPr>
            <w:rFonts w:hint="eastAsia"/>
            <w:bCs/>
            <w:sz w:val="22"/>
          </w:rPr>
          <w:t>底层数据结构是链表，查询慢，增删块，线程安全，效率低</w:t>
        </w:r>
      </w:ins>
    </w:p>
    <w:p w14:paraId="1EB80722" w14:textId="77777777" w:rsidR="005E655B" w:rsidRPr="005E655B" w:rsidRDefault="005E655B" w:rsidP="005E655B">
      <w:pPr>
        <w:spacing w:line="360" w:lineRule="auto"/>
        <w:ind w:leftChars="504" w:left="1278" w:hangingChars="100" w:hanging="220"/>
        <w:rPr>
          <w:ins w:id="65" w:author="ypf" w:date="2020-05-05T18:00:00Z"/>
          <w:bCs/>
          <w:sz w:val="22"/>
        </w:rPr>
      </w:pPr>
      <w:ins w:id="66" w:author="ypf" w:date="2020-05-05T18:00:00Z">
        <w:r>
          <w:rPr>
            <w:rFonts w:hint="eastAsia"/>
            <w:bCs/>
            <w:sz w:val="22"/>
          </w:rPr>
          <w:t>（</w:t>
        </w:r>
        <w:r w:rsidRPr="005E655B">
          <w:rPr>
            <w:rFonts w:hint="eastAsia"/>
            <w:sz w:val="18"/>
            <w:szCs w:val="18"/>
          </w:rPr>
          <w:t>链表不要求内存是连续的，在当前元素中存放下一个或上一个元素的地址。查询时需要从头部开始，一个一个的找。</w:t>
        </w:r>
        <w:r w:rsidRPr="005E655B">
          <w:rPr>
            <w:rFonts w:hint="eastAsia"/>
            <w:color w:val="FF0000"/>
            <w:sz w:val="18"/>
            <w:szCs w:val="18"/>
          </w:rPr>
          <w:t>所以查询效率低</w:t>
        </w:r>
        <w:r w:rsidRPr="005E655B">
          <w:rPr>
            <w:rFonts w:hint="eastAsia"/>
            <w:sz w:val="18"/>
            <w:szCs w:val="18"/>
          </w:rPr>
          <w:t>。插入时不需要移动内存，只需改变引用指向即可。所以</w:t>
        </w:r>
        <w:r w:rsidRPr="005E655B">
          <w:rPr>
            <w:rFonts w:hint="eastAsia"/>
            <w:color w:val="FF0000"/>
            <w:sz w:val="18"/>
            <w:szCs w:val="18"/>
          </w:rPr>
          <w:t>插入或者删除的效率高。</w:t>
        </w:r>
        <w:r>
          <w:rPr>
            <w:rFonts w:hint="eastAsia"/>
            <w:bCs/>
            <w:sz w:val="22"/>
          </w:rPr>
          <w:t>）</w:t>
        </w:r>
      </w:ins>
    </w:p>
    <w:p w14:paraId="14F657CE" w14:textId="77777777" w:rsidR="005E655B" w:rsidRPr="005E655B" w:rsidRDefault="005E655B" w:rsidP="005E655B">
      <w:pPr>
        <w:spacing w:line="360" w:lineRule="auto"/>
        <w:ind w:firstLine="420"/>
        <w:rPr>
          <w:ins w:id="67" w:author="ypf" w:date="2020-05-05T18:00:00Z"/>
          <w:bCs/>
          <w:sz w:val="22"/>
        </w:rPr>
      </w:pPr>
      <w:ins w:id="68" w:author="ypf" w:date="2020-05-05T18:00:00Z">
        <w:r w:rsidRPr="005E655B">
          <w:rPr>
            <w:bCs/>
            <w:sz w:val="22"/>
          </w:rPr>
          <w:t xml:space="preserve">Vector </w:t>
        </w:r>
      </w:ins>
    </w:p>
    <w:p w14:paraId="49933302" w14:textId="77777777" w:rsidR="005E655B" w:rsidRPr="005E655B" w:rsidRDefault="005E655B" w:rsidP="005E655B">
      <w:pPr>
        <w:spacing w:line="360" w:lineRule="auto"/>
        <w:rPr>
          <w:ins w:id="69" w:author="ypf" w:date="2020-05-05T18:00:00Z"/>
          <w:rFonts w:hint="eastAsia"/>
          <w:bCs/>
          <w:sz w:val="22"/>
        </w:rPr>
      </w:pPr>
      <w:ins w:id="70" w:author="ypf" w:date="2020-05-05T18:00:00Z">
        <w:r>
          <w:rPr>
            <w:bCs/>
            <w:sz w:val="22"/>
          </w:rPr>
          <w:t xml:space="preserve"> </w:t>
        </w:r>
        <w:r>
          <w:rPr>
            <w:rFonts w:hint="eastAsia"/>
            <w:bCs/>
            <w:sz w:val="22"/>
          </w:rPr>
          <w:tab/>
        </w:r>
        <w:r>
          <w:rPr>
            <w:rFonts w:hint="eastAsia"/>
            <w:bCs/>
            <w:sz w:val="22"/>
          </w:rPr>
          <w:tab/>
        </w:r>
        <w:r w:rsidRPr="005E655B">
          <w:rPr>
            <w:rFonts w:hint="eastAsia"/>
            <w:bCs/>
            <w:sz w:val="22"/>
          </w:rPr>
          <w:t>底层数据结构是数组，查询快，增删慢，线程不安全，效率高</w:t>
        </w:r>
        <w:r w:rsidRPr="005E655B">
          <w:rPr>
            <w:rFonts w:hint="eastAsia"/>
            <w:bCs/>
            <w:sz w:val="22"/>
          </w:rPr>
          <w:t xml:space="preserve"> </w:t>
        </w:r>
      </w:ins>
    </w:p>
    <w:p w14:paraId="3E688FCB" w14:textId="77777777" w:rsidR="00B36081" w:rsidRPr="005E655B" w:rsidRDefault="00B36081" w:rsidP="0057456F">
      <w:pPr>
        <w:spacing w:line="360" w:lineRule="auto"/>
        <w:rPr>
          <w:sz w:val="22"/>
          <w:rPrChange w:id="71" w:author="ypf" w:date="2020-05-05T18:00:00Z">
            <w:rPr>
              <w:bCs/>
              <w:sz w:val="18"/>
              <w:szCs w:val="18"/>
            </w:rPr>
          </w:rPrChange>
        </w:rPr>
      </w:pPr>
    </w:p>
    <w:sectPr w:rsidR="00B36081" w:rsidRPr="005E65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0E7F1" w14:textId="77777777" w:rsidR="005B5DD2" w:rsidRDefault="005B5DD2" w:rsidP="00937BC7">
      <w:r>
        <w:separator/>
      </w:r>
    </w:p>
  </w:endnote>
  <w:endnote w:type="continuationSeparator" w:id="0">
    <w:p w14:paraId="09599FA8" w14:textId="77777777" w:rsidR="005B5DD2" w:rsidRDefault="005B5DD2" w:rsidP="00937BC7">
      <w:r>
        <w:continuationSeparator/>
      </w:r>
    </w:p>
  </w:endnote>
  <w:endnote w:type="continuationNotice" w:id="1">
    <w:p w14:paraId="39F7A2FE" w14:textId="77777777" w:rsidR="005B5DD2" w:rsidRDefault="005B5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2F900" w14:textId="77777777" w:rsidR="00302B37" w:rsidRDefault="00302B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6963F" w14:textId="77777777" w:rsidR="005B5DD2" w:rsidRDefault="005B5DD2" w:rsidP="00937BC7">
      <w:r>
        <w:separator/>
      </w:r>
    </w:p>
  </w:footnote>
  <w:footnote w:type="continuationSeparator" w:id="0">
    <w:p w14:paraId="30794682" w14:textId="77777777" w:rsidR="005B5DD2" w:rsidRDefault="005B5DD2" w:rsidP="00937BC7">
      <w:r>
        <w:continuationSeparator/>
      </w:r>
    </w:p>
  </w:footnote>
  <w:footnote w:type="continuationNotice" w:id="1">
    <w:p w14:paraId="11F0D045" w14:textId="77777777" w:rsidR="005B5DD2" w:rsidRDefault="005B5D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23D1D" w14:textId="77777777" w:rsidR="00302B37" w:rsidRDefault="00302B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06909"/>
    <w:multiLevelType w:val="hybridMultilevel"/>
    <w:tmpl w:val="4AB09696"/>
    <w:lvl w:ilvl="0" w:tplc="877E65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1DC58B2"/>
    <w:multiLevelType w:val="hybridMultilevel"/>
    <w:tmpl w:val="373684A2"/>
    <w:lvl w:ilvl="0" w:tplc="56AC59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7151DD"/>
    <w:rsid w:val="00125957"/>
    <w:rsid w:val="002846AF"/>
    <w:rsid w:val="00302B37"/>
    <w:rsid w:val="00475BF1"/>
    <w:rsid w:val="0057456F"/>
    <w:rsid w:val="005B5DD2"/>
    <w:rsid w:val="005E655B"/>
    <w:rsid w:val="007151DD"/>
    <w:rsid w:val="00937BC7"/>
    <w:rsid w:val="00A84B38"/>
    <w:rsid w:val="00B36081"/>
    <w:rsid w:val="00B668BF"/>
    <w:rsid w:val="00BB2AC4"/>
    <w:rsid w:val="00BE337A"/>
    <w:rsid w:val="00C60240"/>
    <w:rsid w:val="00CC20F8"/>
    <w:rsid w:val="00F3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57456F"/>
    <w:rPr>
      <w:b/>
      <w:bCs/>
    </w:rPr>
  </w:style>
  <w:style w:type="paragraph" w:styleId="a4">
    <w:name w:val="header"/>
    <w:basedOn w:val="a"/>
    <w:link w:val="Char"/>
    <w:uiPriority w:val="99"/>
    <w:unhideWhenUsed/>
    <w:rsid w:val="00937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7BC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7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7BC7"/>
    <w:rPr>
      <w:kern w:val="2"/>
      <w:sz w:val="18"/>
      <w:szCs w:val="18"/>
    </w:rPr>
  </w:style>
  <w:style w:type="paragraph" w:styleId="a6">
    <w:name w:val="Normal (Web)"/>
    <w:basedOn w:val="a"/>
    <w:qFormat/>
    <w:rsid w:val="00302B37"/>
    <w:pPr>
      <w:spacing w:beforeAutospacing="1" w:afterAutospacing="1"/>
      <w:jc w:val="left"/>
    </w:pPr>
    <w:rPr>
      <w:kern w:val="0"/>
      <w:sz w:val="24"/>
      <w:szCs w:val="24"/>
    </w:rPr>
  </w:style>
  <w:style w:type="paragraph" w:styleId="a7">
    <w:name w:val="Revision"/>
    <w:hidden/>
    <w:uiPriority w:val="99"/>
    <w:semiHidden/>
    <w:rsid w:val="00302B37"/>
    <w:rPr>
      <w:kern w:val="2"/>
      <w:sz w:val="21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302B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2B3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57456F"/>
    <w:rPr>
      <w:b/>
      <w:bCs/>
    </w:rPr>
  </w:style>
  <w:style w:type="paragraph" w:styleId="a4">
    <w:name w:val="header"/>
    <w:basedOn w:val="a"/>
    <w:link w:val="Char"/>
    <w:uiPriority w:val="99"/>
    <w:unhideWhenUsed/>
    <w:rsid w:val="00937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7BC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7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7BC7"/>
    <w:rPr>
      <w:kern w:val="2"/>
      <w:sz w:val="18"/>
      <w:szCs w:val="18"/>
    </w:rPr>
  </w:style>
  <w:style w:type="paragraph" w:styleId="a6">
    <w:name w:val="Normal (Web)"/>
    <w:basedOn w:val="a"/>
    <w:qFormat/>
    <w:rsid w:val="00302B37"/>
    <w:pPr>
      <w:spacing w:beforeAutospacing="1" w:afterAutospacing="1"/>
      <w:jc w:val="left"/>
    </w:pPr>
    <w:rPr>
      <w:kern w:val="0"/>
      <w:sz w:val="24"/>
      <w:szCs w:val="24"/>
    </w:rPr>
  </w:style>
  <w:style w:type="paragraph" w:styleId="a7">
    <w:name w:val="Revision"/>
    <w:hidden/>
    <w:uiPriority w:val="99"/>
    <w:semiHidden/>
    <w:rsid w:val="00302B37"/>
    <w:rPr>
      <w:kern w:val="2"/>
      <w:sz w:val="21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302B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2B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44C4E-BD04-46EA-B752-90CB5401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ypf</dc:creator>
  <cp:lastModifiedBy>ypf</cp:lastModifiedBy>
  <cp:revision>1</cp:revision>
  <dcterms:created xsi:type="dcterms:W3CDTF">2020-05-03T08:43:00Z</dcterms:created>
  <dcterms:modified xsi:type="dcterms:W3CDTF">2020-05-05T10:01:00Z</dcterms:modified>
</cp:coreProperties>
</file>